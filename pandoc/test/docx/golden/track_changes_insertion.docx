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text with</w:t>
      </w:r>
      <w:r>
        <w:t xml:space="preserve"> </w:t>
      </w:r>
      <w:ins w:id="1" w:author="eng-dept" w:date="2014-06-25T10:40:00Z">
        <w:r>
          <w:t xml:space="preserve">two exciting</w:t>
        </w:r>
      </w:ins>
      <w:r>
        <w:t xml:space="preserve"> </w:t>
      </w:r>
      <w:r>
        <w:t xml:space="preserve">insertions.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2018-10-09T17:33:33Z</dcterms:created>
  <dcterms:modified xsi:type="dcterms:W3CDTF">2018-10-09T17:33:33Z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o">
    <vt:lpwstr>bar</vt:lpwstr>
  </property>
  <property fmtid="{D5CDD505-2E9C-101B-9397-08002B2CF9AE}" pid="3" name="baz">
    <vt:lpwstr>bim</vt:lpwstr>
  </property>
</Properties>
</file>